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bookmarkStart w:id="0" w:name="_GoBack"/>
      <w:bookmarkEnd w:id="0"/>
      <w:r>
        <w:rPr>
          <w:rFonts w:cs="Calibri"/>
          <w:b/>
          <w:color w:val="4F81BD"/>
          <w:sz w:val="26"/>
          <w:szCs w:val="26"/>
        </w:rPr>
        <w:t>Proposal Narrative</w:t>
      </w:r>
    </w:p>
    <w:p>
      <w:pPr>
        <w:pStyle w:val="style0"/>
        <w:spacing w:after="0" w:before="0" w:line="100" w:lineRule="atLeast"/>
      </w:pPr>
      <w:r>
        <w:rPr>
          <w:rFonts w:cs="Calibri"/>
          <w:b/>
          <w:color w:val="000000"/>
        </w:rPr>
      </w:r>
    </w:p>
    <w:p>
      <w:pPr>
        <w:pStyle w:val="style0"/>
        <w:spacing w:after="0" w:before="0" w:line="100" w:lineRule="atLeast"/>
      </w:pPr>
      <w:r>
        <w:rPr>
          <w:rFonts w:cs="Calibri"/>
          <w:b/>
          <w:color w:val="000000"/>
        </w:rPr>
        <w:t xml:space="preserve">Applying Institution: </w:t>
      </w:r>
      <w:r>
        <w:rPr>
          <w:rFonts w:cs="Calibri"/>
          <w:b/>
          <w:color w:val="000000"/>
          <w:u w:val="single"/>
        </w:rPr>
        <w:tab/>
        <w:tab/>
        <w:tab/>
        <w:tab/>
        <w:tab/>
        <w:tab/>
      </w:r>
    </w:p>
    <w:p>
      <w:pPr>
        <w:pStyle w:val="style0"/>
        <w:spacing w:after="0" w:before="0" w:line="100" w:lineRule="atLeast"/>
      </w:pPr>
      <w:r>
        <w:rPr>
          <w:rFonts w:cs="Calibri"/>
          <w:b/>
          <w:color w:val="000000"/>
        </w:rPr>
        <w:t xml:space="preserve">Proposed Course Name: </w:t>
      </w:r>
      <w:r>
        <w:rPr>
          <w:rFonts w:cs="Calibri"/>
          <w:b/>
          <w:color w:val="000000"/>
          <w:u w:val="single"/>
        </w:rPr>
        <w:tab/>
        <w:tab/>
        <w:tab/>
        <w:tab/>
        <w:tab/>
      </w:r>
    </w:p>
    <w:p>
      <w:pPr>
        <w:pStyle w:val="style0"/>
        <w:spacing w:after="0" w:before="0" w:line="100" w:lineRule="atLeast"/>
      </w:pPr>
      <w:r>
        <w:rPr>
          <w:rFonts w:cs="Calibri"/>
          <w:b/>
          <w:color w:val="000000"/>
        </w:rPr>
      </w:r>
    </w:p>
    <w:p>
      <w:pPr>
        <w:pStyle w:val="style32"/>
        <w:numPr>
          <w:ilvl w:val="0"/>
          <w:numId w:val="2"/>
        </w:numPr>
        <w:spacing w:after="0" w:before="0" w:line="100" w:lineRule="atLeast"/>
      </w:pPr>
      <w:r>
        <w:rPr>
          <w:rFonts w:cs="Calibri"/>
        </w:rPr>
        <w:t xml:space="preserve">Please describe the adaptive course(s) to be implemented (max 750 words). We recognize that the course that you have in mind may already exist but may also be significantly modified or altered in order to be delivered in a more adaptive mode. </w:t>
      </w:r>
    </w:p>
    <w:p>
      <w:pPr>
        <w:pStyle w:val="style0"/>
        <w:spacing w:after="0" w:before="0" w:line="100" w:lineRule="atLeast"/>
      </w:pPr>
      <w:r>
        <w:rPr>
          <w:rFonts w:cs="Calibri"/>
        </w:rPr>
      </w:r>
    </w:p>
    <w:p>
      <w:pPr>
        <w:pStyle w:val="style0"/>
        <w:spacing w:after="0" w:before="0" w:line="100" w:lineRule="atLeast"/>
        <w:ind w:hanging="0" w:left="360" w:right="0"/>
      </w:pPr>
      <w:r>
        <w:rPr>
          <w:rFonts w:cs="Calibri"/>
        </w:rPr>
        <w:t>The narrative should provide a detailed description of</w:t>
      </w:r>
    </w:p>
    <w:p>
      <w:pPr>
        <w:pStyle w:val="style32"/>
        <w:numPr>
          <w:ilvl w:val="1"/>
          <w:numId w:val="2"/>
        </w:numPr>
        <w:spacing w:after="0" w:before="0" w:line="100" w:lineRule="atLeast"/>
      </w:pPr>
      <w:r>
        <w:rPr>
          <w:rFonts w:cs="Calibri"/>
        </w:rPr>
        <w:t>How you intend to deploy  adaptive technologies and methodologies in the proposed course(s)</w:t>
      </w:r>
    </w:p>
    <w:p>
      <w:pPr>
        <w:pStyle w:val="style32"/>
        <w:numPr>
          <w:ilvl w:val="1"/>
          <w:numId w:val="2"/>
        </w:numPr>
        <w:spacing w:after="0" w:before="0" w:line="100" w:lineRule="atLeast"/>
      </w:pPr>
      <w:r>
        <w:rPr>
          <w:rFonts w:cs="Calibri"/>
        </w:rPr>
        <w:t>The course design, pedagogical or learning model that informs the course(s)</w:t>
      </w:r>
    </w:p>
    <w:p>
      <w:pPr>
        <w:pStyle w:val="style32"/>
        <w:numPr>
          <w:ilvl w:val="1"/>
          <w:numId w:val="2"/>
        </w:numPr>
        <w:spacing w:after="0" w:before="0" w:line="100" w:lineRule="atLeast"/>
      </w:pPr>
      <w:r>
        <w:rPr>
          <w:rFonts w:cs="Calibri"/>
        </w:rPr>
        <w:t>The specific role of instructors and faculty in delivering instruction and designing the course(s)</w:t>
      </w:r>
    </w:p>
    <w:p>
      <w:pPr>
        <w:pStyle w:val="style32"/>
        <w:numPr>
          <w:ilvl w:val="1"/>
          <w:numId w:val="2"/>
        </w:numPr>
        <w:spacing w:after="0" w:before="0" w:line="100" w:lineRule="atLeast"/>
      </w:pPr>
      <w:r>
        <w:rPr>
          <w:rFonts w:cs="Calibri"/>
        </w:rPr>
        <w:t xml:space="preserve">The way in which you will assess student learning and mastery in the course(s) </w:t>
      </w:r>
    </w:p>
    <w:p>
      <w:pPr>
        <w:pStyle w:val="style32"/>
        <w:numPr>
          <w:ilvl w:val="1"/>
          <w:numId w:val="2"/>
        </w:numPr>
        <w:spacing w:after="0" w:before="0" w:line="100" w:lineRule="atLeast"/>
      </w:pPr>
      <w:r>
        <w:rPr>
          <w:rFonts w:cs="Calibri"/>
        </w:rPr>
        <w:t xml:space="preserve">An explanation of how the adaptive course meet or exceeds mastery requirements and learning outcomes for a similar non-adaptive course taught at your institution </w:t>
      </w:r>
    </w:p>
    <w:p>
      <w:pPr>
        <w:pStyle w:val="style32"/>
        <w:numPr>
          <w:ilvl w:val="1"/>
          <w:numId w:val="2"/>
        </w:numPr>
        <w:spacing w:after="0" w:before="0" w:line="100" w:lineRule="atLeast"/>
      </w:pPr>
      <w:r>
        <w:rPr>
          <w:rFonts w:cs="Calibri"/>
        </w:rPr>
        <w:t xml:space="preserve">The specific advantages or benefits of partnering with the selected vendor/adaptive learning solution to deliver a high quality learning experience for students </w:t>
      </w:r>
    </w:p>
    <w:p>
      <w:pPr>
        <w:pStyle w:val="style32"/>
        <w:numPr>
          <w:ilvl w:val="1"/>
          <w:numId w:val="2"/>
        </w:numPr>
        <w:spacing w:after="0" w:before="0" w:line="100" w:lineRule="atLeast"/>
      </w:pPr>
      <w:r>
        <w:rPr>
          <w:rFonts w:cs="Calibri"/>
        </w:rPr>
        <w:t>The level of integration between the adaptive learning provider and on-campus learning infrastructure necessary deliver the course(s)</w:t>
      </w:r>
    </w:p>
    <w:p>
      <w:pPr>
        <w:pStyle w:val="style0"/>
      </w:pPr>
      <w:r>
        <w:rPr/>
      </w:r>
    </w:p>
    <w:p>
      <w:pPr>
        <w:pStyle w:val="style0"/>
      </w:pPr>
      <w:r>
        <w:rPr/>
      </w:r>
    </w:p>
    <w:p>
      <w:pPr>
        <w:pStyle w:val="style0"/>
      </w:pPr>
      <w:r>
        <w:rPr/>
      </w:r>
    </w:p>
    <w:p>
      <w:pPr>
        <w:pStyle w:val="style0"/>
        <w:spacing w:after="0" w:before="0" w:line="100" w:lineRule="atLeast"/>
      </w:pPr>
      <w:r>
        <w:rPr>
          <w:rFonts w:cs="Calibri"/>
        </w:rPr>
      </w:r>
    </w:p>
    <w:p>
      <w:pPr>
        <w:pStyle w:val="style32"/>
        <w:numPr>
          <w:ilvl w:val="0"/>
          <w:numId w:val="2"/>
        </w:numPr>
      </w:pPr>
      <w:r>
        <w:rPr/>
        <w:t xml:space="preserve">Please describe the faculty, instructors, instructional designers, or organization(s) involved in the selection, design or implementation of the adaptive course(s) (max 200 words).  Please provide relevant background information on how long the organization has been in operation, its mission and market penetration and any products that are available.  Please list the team members, specify the activities each person will be involved in, and include any recognition for leadership in your field. Please tell us why you have confidence that this is the right organization or team to carry this work forward and achieve implementation success in this grant program.  </w:t>
      </w:r>
    </w:p>
    <w:p>
      <w:pPr>
        <w:pStyle w:val="style0"/>
      </w:pPr>
      <w:r>
        <w:rPr/>
      </w:r>
    </w:p>
    <w:p>
      <w:pPr>
        <w:pStyle w:val="style0"/>
      </w:pPr>
      <w:r>
        <w:rPr/>
      </w:r>
    </w:p>
    <w:p>
      <w:pPr>
        <w:pStyle w:val="style0"/>
      </w:pPr>
      <w:r>
        <w:rPr/>
      </w:r>
    </w:p>
    <w:p>
      <w:pPr>
        <w:pStyle w:val="style32"/>
        <w:numPr>
          <w:ilvl w:val="0"/>
          <w:numId w:val="2"/>
        </w:numPr>
      </w:pPr>
      <w:r>
        <w:rPr/>
        <w:t>Short narrative describing a high level work plan with budget that details both the course design and implementation process, including the role played by the adaptive technology solution and provider (max 100 words).</w:t>
      </w:r>
    </w:p>
    <w:p>
      <w:pPr>
        <w:pStyle w:val="style0"/>
      </w:pPr>
      <w:r>
        <w:rPr/>
      </w:r>
    </w:p>
    <w:p>
      <w:pPr>
        <w:pStyle w:val="style0"/>
      </w:pPr>
      <w:r>
        <w:rPr/>
      </w:r>
    </w:p>
    <w:p>
      <w:pPr>
        <w:pStyle w:val="style0"/>
      </w:pPr>
      <w:r>
        <w:rPr/>
      </w:r>
    </w:p>
    <w:p>
      <w:pPr>
        <w:pStyle w:val="style32"/>
        <w:numPr>
          <w:ilvl w:val="0"/>
          <w:numId w:val="2"/>
        </w:numPr>
      </w:pPr>
      <w:r>
        <w:rPr/>
        <w:t>Please describe how adaptive learning aligns with your institution’s strategic plan, and if shown to be successful in the initial implementation, how will the use of such advanced learning solutions be adopted or scaled within your institution (max 100 words).</w:t>
      </w:r>
    </w:p>
    <w:p>
      <w:pPr>
        <w:pStyle w:val="style0"/>
      </w:pPr>
      <w:r>
        <w:rPr/>
      </w:r>
    </w:p>
    <w:p>
      <w:pPr>
        <w:pStyle w:val="style0"/>
      </w:pPr>
      <w:r>
        <w:rPr/>
      </w:r>
    </w:p>
    <w:p>
      <w:pPr>
        <w:pStyle w:val="style32"/>
        <w:numPr>
          <w:ilvl w:val="0"/>
          <w:numId w:val="2"/>
        </w:numPr>
      </w:pPr>
      <w:r>
        <w:rPr/>
        <w:t>Applicants are also requested to provide a 1 page description (with budget estimates) of their evaluation approach and the detailed metrics that they will monitor and track over the course of the project’s lifecycle and during the implementation of these courses.  The foundation will require all RFP winners to participate in evaluation and expects its grantees to plan and work diligently to evaluate the efficacy of the selected projects in improving intended outcomes related to student success in the course and mastery.  The foundation expects winners to participate actively with the field as part of the program’s learning community, sharing their implementation strategies and results as these emerge.  Applicants are requested to describe their capacity to collect, analyze, and share data with others outside the project, for project evaluation and in support of secondary research projects or more broader dissemination.  Please list any limitations you have for sharing data and research.</w:t>
      </w:r>
    </w:p>
    <w:p>
      <w:pPr>
        <w:pStyle w:val="style32"/>
        <w:ind w:hanging="0" w:left="0" w:right="0"/>
      </w:pPr>
      <w:r>
        <w:rPr/>
      </w:r>
    </w:p>
    <w:p>
      <w:pPr>
        <w:pStyle w:val="style32"/>
        <w:spacing w:after="0" w:before="0" w:line="100" w:lineRule="atLeast"/>
        <w:ind w:hanging="0" w:left="0" w:right="0"/>
      </w:pPr>
      <w:del w:author="Bart Snapp" w:date="2013-04-25T13:47:00Z" w:id="0">
        <w:r>
          <w:rPr>
            <w:rFonts w:cs="Calibri"/>
          </w:rPr>
        </w:r>
      </w:del>
    </w:p>
    <w:p>
      <w:pPr>
        <w:pStyle w:val="style32"/>
      </w:pPr>
      <w:r>
        <w:rPr/>
      </w:r>
    </w:p>
    <w:sectPr>
      <w:footerReference r:id="rId2"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center"/>
    </w:pPr>
    <w:r>
      <w:rPr>
        <w:rFonts w:cs="Calibri"/>
      </w:rPr>
      <w:t>Adaptive Learning Market Acceleration Program RFP</w:t>
    </w:r>
  </w:p>
  <w:p>
    <w:pPr>
      <w:pStyle w:val="style31"/>
      <w:jc w:val="center"/>
    </w:pPr>
    <w:r>
      <w:rPr>
        <w:sz w:val="16"/>
      </w:rPr>
      <w:t xml:space="preserve">Page </w:t>
    </w:r>
    <w:r>
      <w:rPr>
        <w:b/>
        <w:bCs/>
        <w:sz w:val="18"/>
        <w:szCs w:val="24"/>
      </w:rPr>
      <w:fldChar w:fldCharType="begin"/>
    </w:r>
    <w:r>
      <w:instrText> PAGE </w:instrText>
    </w:r>
    <w:r>
      <w:fldChar w:fldCharType="separate"/>
    </w:r>
    <w:r>
      <w:t>2</w:t>
    </w:r>
    <w:r>
      <w:fldChar w:fldCharType="end"/>
    </w:r>
    <w:r>
      <w:rPr>
        <w:sz w:val="16"/>
      </w:rPr>
      <w:t xml:space="preserve"> of </w:t>
    </w:r>
    <w:r>
      <w:rPr>
        <w:b/>
        <w:bCs/>
        <w:sz w:val="18"/>
        <w:szCs w:val="24"/>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upperLetter"/>
      <w:lvlText w:val="%1."/>
      <w:lvlJc w:val="left"/>
      <w:pPr>
        <w:ind w:hanging="360" w:left="360"/>
      </w:pPr>
    </w:lvl>
    <w:lvl w:ilvl="1">
      <w:start w:val="1"/>
      <w:numFmt w:val="lowerRoman"/>
      <w:lvlText w:val="%2."/>
      <w:lvlJc w:val="right"/>
      <w:pPr>
        <w:ind w:hanging="360" w:left="1080"/>
      </w:pPr>
    </w:lvl>
    <w:lvl w:ilvl="2">
      <w:start w:val="1"/>
      <w:numFmt w:val="lowerRoman"/>
      <w:lvlText w:val="(%3)"/>
      <w:lvlJc w:val="left"/>
      <w:pPr>
        <w:ind w:hanging="720" w:left="234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2" w:type="paragraph">
    <w:name w:val="Heading 2"/>
    <w:basedOn w:val="style0"/>
    <w:next w:val="style26"/>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2 Char"/>
    <w:basedOn w:val="style15"/>
    <w:next w:val="style18"/>
    <w:rPr>
      <w:rFonts w:ascii="Cambria" w:cs="" w:hAnsi="Cambria"/>
      <w:b/>
      <w:bCs/>
      <w:color w:val="4F81BD"/>
      <w:sz w:val="26"/>
      <w:szCs w:val="26"/>
    </w:rPr>
  </w:style>
  <w:style w:styleId="style19" w:type="character">
    <w:name w:val="annotation reference"/>
    <w:basedOn w:val="style15"/>
    <w:next w:val="style19"/>
    <w:rPr>
      <w:sz w:val="16"/>
      <w:szCs w:val="16"/>
    </w:rPr>
  </w:style>
  <w:style w:styleId="style20" w:type="character">
    <w:name w:val="Comment Text Char"/>
    <w:basedOn w:val="style15"/>
    <w:next w:val="style20"/>
    <w:rPr>
      <w:sz w:val="20"/>
      <w:szCs w:val="20"/>
    </w:rPr>
  </w:style>
  <w:style w:styleId="style21" w:type="character">
    <w:name w:val="Balloon Text Char"/>
    <w:basedOn w:val="style15"/>
    <w:next w:val="style21"/>
    <w:rPr>
      <w:rFonts w:ascii="Tahoma" w:cs="Tahoma" w:hAnsi="Tahoma"/>
      <w:sz w:val="16"/>
      <w:szCs w:val="16"/>
    </w:rPr>
  </w:style>
  <w:style w:styleId="style22" w:type="character">
    <w:name w:val="Comment Subject Char"/>
    <w:basedOn w:val="style20"/>
    <w:next w:val="style22"/>
    <w:rPr>
      <w:b/>
      <w:bCs/>
      <w:sz w:val="20"/>
      <w:szCs w:val="20"/>
    </w:rPr>
  </w:style>
  <w:style w:styleId="style23" w:type="character">
    <w:name w:val="ListLabel 1"/>
    <w:next w:val="style23"/>
    <w:rPr>
      <w:rFonts w:cs="Courier New"/>
    </w:rPr>
  </w:style>
  <w:style w:styleId="style24" w:type="character">
    <w:name w:val="ListLabel 2"/>
    <w:next w:val="style24"/>
    <w:rPr>
      <w:rFonts w:cs="Calibri" w:eastAsia="SymbolMT"/>
    </w:rPr>
  </w:style>
  <w:style w:styleId="style25" w:type="paragraph">
    <w:name w:val="Heading"/>
    <w:basedOn w:val="style0"/>
    <w:next w:val="style26"/>
    <w:pPr>
      <w:keepNext/>
      <w:spacing w:after="120" w:before="240"/>
    </w:pPr>
    <w:rPr>
      <w:rFonts w:ascii="Liberation Sans" w:cs="Lohit Hindi" w:eastAsia="Droid Sans Fallback"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Header"/>
    <w:basedOn w:val="style0"/>
    <w:next w:val="style30"/>
    <w:pPr>
      <w:suppressLineNumbers/>
      <w:tabs>
        <w:tab w:leader="none" w:pos="4680" w:val="center"/>
        <w:tab w:leader="none" w:pos="9360" w:val="right"/>
      </w:tabs>
      <w:spacing w:after="0" w:before="0" w:line="100" w:lineRule="atLeast"/>
    </w:pPr>
    <w:rPr/>
  </w:style>
  <w:style w:styleId="style31" w:type="paragraph">
    <w:name w:val="Footer"/>
    <w:basedOn w:val="style0"/>
    <w:next w:val="style31"/>
    <w:pPr>
      <w:suppressLineNumbers/>
      <w:tabs>
        <w:tab w:leader="none" w:pos="4680" w:val="center"/>
        <w:tab w:leader="none" w:pos="9360" w:val="right"/>
      </w:tabs>
      <w:spacing w:after="0" w:before="0" w:line="100" w:lineRule="atLeast"/>
    </w:pPr>
    <w:rPr/>
  </w:style>
  <w:style w:styleId="style32" w:type="paragraph">
    <w:name w:val="List Paragraph"/>
    <w:basedOn w:val="style0"/>
    <w:next w:val="style32"/>
    <w:pPr>
      <w:ind w:hanging="0" w:left="720" w:right="0"/>
    </w:pPr>
    <w:rPr/>
  </w:style>
  <w:style w:styleId="style33" w:type="paragraph">
    <w:name w:val="annotation text"/>
    <w:basedOn w:val="style0"/>
    <w:next w:val="style33"/>
    <w:pPr>
      <w:spacing w:after="0" w:before="0" w:line="100" w:lineRule="atLeast"/>
    </w:pPr>
    <w:rPr>
      <w:sz w:val="20"/>
      <w:szCs w:val="20"/>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annotation subject"/>
    <w:basedOn w:val="style33"/>
    <w:next w:val="style35"/>
    <w:pPr>
      <w:spacing w:after="200" w:before="0"/>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2013-04-25T16:36:00.00Z</dcterms:created>
  <dc:creator>Ambika Beck</dc:creator>
  <cp:lastModifiedBy>Katie Crawford (Volt)</cp:lastModifiedBy>
  <cp:lastPrinted>2013-02-12T16:37:00.00Z</cp:lastPrinted>
  <dcterms:modified xsi:type="dcterms:W3CDTF">2013-04-25T16:36:00.00Z</dcterms:modified>
  <cp:revision>2</cp:revision>
</cp:coreProperties>
</file>